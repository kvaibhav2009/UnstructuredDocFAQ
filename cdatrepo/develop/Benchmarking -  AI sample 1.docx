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7777777" w:rsidR="00BF6F15" w:rsidRPr="0095378E" w:rsidRDefault="00BF6F15" w:rsidP="00BF6F15">
      <w:pPr>
        <w:rPr>
          <w:rFonts w:ascii="Arial" w:hAnsi="Arial" w:cs="Arial"/>
          <w:sz w:val="20"/>
          <w:szCs w:val="20"/>
        </w:rPr>
      </w:pPr>
      <w:bookmarkStart w:id="0" w:name="_Ref250371678"/>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November,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Termination of SoW</w:t>
      </w:r>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lastRenderedPageBreak/>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enter into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provide Assistance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cbd.app.support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r w:rsidR="00F565C9" w:rsidRPr="0095378E">
              <w:rPr>
                <w:rFonts w:ascii="Arial" w:hAnsi="Arial" w:cs="Arial"/>
                <w:b/>
                <w:sz w:val="20"/>
                <w:szCs w:val="20"/>
                <w:lang w:eastAsia="en-AU"/>
              </w:rPr>
              <w:t xml:space="preserve">  [</w:t>
            </w:r>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r>
        <w:t>Adhoc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r w:rsidRPr="0095378E">
        <w:rPr>
          <w:rFonts w:ascii="Arial" w:hAnsi="Arial" w:cs="Arial"/>
          <w:sz w:val="20"/>
        </w:rPr>
        <w:t xml:space="preserve">In the event that </w:t>
      </w:r>
      <w:r w:rsidR="00E30769">
        <w:rPr>
          <w:rFonts w:ascii="Arial" w:hAnsi="Arial" w:cs="Arial"/>
          <w:sz w:val="20"/>
        </w:rPr>
        <w:t>XYZ</w:t>
      </w:r>
      <w:r w:rsidRPr="0095378E">
        <w:rPr>
          <w:rFonts w:ascii="Arial" w:hAnsi="Arial" w:cs="Arial"/>
          <w:sz w:val="20"/>
        </w:rPr>
        <w:t xml:space="preserve"> requests c</w:t>
      </w:r>
      <w:r w:rsidRPr="0095378E">
        <w:rPr>
          <w:rFonts w:ascii="Arial" w:hAnsi="Arial" w:cs="Arial"/>
          <w:sz w:val="20"/>
          <w:lang w:val="en-AU"/>
        </w:rPr>
        <w:t>hanges in the support requirements, then the parties agree to negotiate in good faith and both acting reaso</w:t>
      </w:r>
      <w:r w:rsidR="00E30769">
        <w:rPr>
          <w:rFonts w:ascii="Arial" w:hAnsi="Arial" w:cs="Arial"/>
          <w:sz w:val="20"/>
          <w:lang w:val="en-AU"/>
        </w:rPr>
        <w:t>XYZ</w:t>
      </w:r>
      <w:r w:rsidRPr="0095378E">
        <w:rPr>
          <w:rFonts w:ascii="Arial" w:hAnsi="Arial" w:cs="Arial"/>
          <w:sz w:val="20"/>
          <w:lang w:val="en-AU"/>
        </w:rPr>
        <w:t xml:space="preserve">ly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of </w:t>
      </w:r>
      <w:r w:rsidR="00D41ECB" w:rsidRPr="0095378E">
        <w:t xml:space="preserve"> </w:t>
      </w:r>
      <w:r w:rsidRPr="0095378E">
        <w:t>environment</w:t>
      </w:r>
      <w:r w:rsidR="009D0C03">
        <w:t>s</w:t>
      </w:r>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r w:rsidR="00D41ECB" w:rsidRPr="0095378E">
        <w:t xml:space="preserve">a </w:t>
      </w:r>
      <w:r w:rsidRPr="0095378E">
        <w:t>new environment</w:t>
      </w:r>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r w:rsidRPr="0095378E">
        <w:rPr>
          <w:sz w:val="20"/>
        </w:rPr>
        <w:t>Deadband</w:t>
      </w:r>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Stubs 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r w:rsidR="00EF15CF">
        <w:rPr>
          <w:b w:val="0"/>
          <w:sz w:val="20"/>
        </w:rPr>
        <w:t xml:space="preserve">be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reaso</w:t>
      </w:r>
      <w:r w:rsidR="00E30769">
        <w:rPr>
          <w:b w:val="0"/>
          <w:sz w:val="20"/>
        </w:rPr>
        <w:t>XYZ</w:t>
      </w:r>
      <w:r w:rsidRPr="0095378E">
        <w:rPr>
          <w:b w:val="0"/>
          <w:sz w:val="20"/>
        </w:rPr>
        <w:t xml:space="preserve">ly)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in particular by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ly necessary to effect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reaso</w:t>
            </w:r>
            <w:r>
              <w:rPr>
                <w:rFonts w:ascii="Arial" w:hAnsi="Arial" w:cs="Arial"/>
                <w:sz w:val="20"/>
                <w:szCs w:val="20"/>
                <w:lang w:eastAsia="en-AU"/>
              </w:rPr>
              <w:t>XYZ</w:t>
            </w:r>
            <w:r w:rsidR="00037B91" w:rsidRPr="0095378E">
              <w:rPr>
                <w:rFonts w:ascii="Arial" w:hAnsi="Arial" w:cs="Arial"/>
                <w:sz w:val="20"/>
                <w:szCs w:val="20"/>
                <w:lang w:eastAsia="en-AU"/>
              </w:rPr>
              <w:t>le assistance and information as may be reaso</w:t>
            </w:r>
            <w:r>
              <w:rPr>
                <w:rFonts w:ascii="Arial" w:hAnsi="Arial" w:cs="Arial"/>
                <w:sz w:val="20"/>
                <w:szCs w:val="20"/>
                <w:lang w:eastAsia="en-AU"/>
              </w:rPr>
              <w:t>XYZ</w:t>
            </w:r>
            <w:r w:rsidR="00037B91" w:rsidRPr="0095378E">
              <w:rPr>
                <w:rFonts w:ascii="Arial" w:hAnsi="Arial" w:cs="Arial"/>
                <w:sz w:val="20"/>
                <w:szCs w:val="20"/>
                <w:lang w:eastAsia="en-AU"/>
              </w:rPr>
              <w:t xml:space="preserve">ly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support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Third Party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Third Party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Approved Third Party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far right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Driftguard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4A7223">
              <w:rPr>
                <w:rFonts w:ascii="Arial" w:hAnsi="Arial" w:cs="Arial"/>
                <w:sz w:val="20"/>
                <w:szCs w:val="20"/>
              </w:rPr>
            </w:r>
            <w:r w:rsidR="004A7223">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4A7223">
              <w:rPr>
                <w:rFonts w:ascii="Arial" w:hAnsi="Arial" w:cs="Arial"/>
                <w:sz w:val="20"/>
                <w:szCs w:val="20"/>
              </w:rPr>
            </w:r>
            <w:r w:rsidR="004A7223">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4A7223">
              <w:rPr>
                <w:rFonts w:ascii="Arial" w:hAnsi="Arial" w:cs="Arial"/>
                <w:sz w:val="20"/>
                <w:szCs w:val="20"/>
              </w:rPr>
            </w:r>
            <w:r w:rsidR="004A7223">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4A7223">
              <w:rPr>
                <w:rFonts w:ascii="Arial" w:hAnsi="Arial" w:cs="Arial"/>
                <w:sz w:val="20"/>
                <w:szCs w:val="20"/>
              </w:rPr>
            </w:r>
            <w:r w:rsidR="004A7223">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r w:rsidR="00E30769">
        <w:t xml:space="preserve">Core </w:t>
      </w:r>
      <w:r w:rsidR="00A9736B" w:rsidRPr="0095378E">
        <w:t xml:space="preserve"> Banking</w:t>
      </w:r>
    </w:p>
    <w:p w14:paraId="312A99B2" w14:textId="6C611839" w:rsidR="00FD12D0" w:rsidRPr="0095378E"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Banking,  </w:t>
      </w:r>
      <w:r w:rsidR="00E30769">
        <w:t>XYZ</w:t>
      </w:r>
      <w:r w:rsidRPr="0095378E">
        <w:t xml:space="preserve"> Asia, MLC/Wealth): </w:t>
      </w:r>
      <w:r w:rsidR="00A9736B" w:rsidRPr="0095378E">
        <w:t>Technology</w:t>
      </w:r>
    </w:p>
    <w:p w14:paraId="4A57009B" w14:textId="77777777" w:rsidR="00126561" w:rsidRPr="0095378E" w:rsidRDefault="00126561" w:rsidP="0021391B">
      <w:pPr>
        <w:pStyle w:val="Normal2"/>
      </w:pPr>
    </w:p>
    <w:p w14:paraId="06BF03F8" w14:textId="77777777"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 xml:space="preserve">Service Level Credit </w:t>
            </w:r>
            <w:r w:rsidRPr="00167678">
              <w:rPr>
                <w:rFonts w:ascii="Arial" w:eastAsia="Times New Roman" w:hAnsi="Arial" w:cs="Arial"/>
                <w:bCs/>
                <w:color w:val="000000"/>
                <w:sz w:val="20"/>
                <w:szCs w:val="20"/>
                <w:lang w:eastAsia="en-AU"/>
              </w:rPr>
              <w:lastRenderedPageBreak/>
              <w:t>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lastRenderedPageBreak/>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exceed </w:t>
            </w:r>
            <w:r w:rsidR="00776122" w:rsidRPr="0095378E">
              <w:rPr>
                <w:rFonts w:ascii="Arial" w:eastAsia="Times New Roman" w:hAnsi="Arial" w:cs="Arial"/>
                <w:color w:val="000000"/>
                <w:sz w:val="20"/>
                <w:szCs w:val="20"/>
                <w:lang w:eastAsia="en-AU"/>
              </w:rPr>
              <w:t xml:space="preserve"> the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Managed and Third Party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r w:rsidR="00E30769">
        <w:t xml:space="preserve">core </w:t>
      </w:r>
      <w:r w:rsidR="00841ECB" w:rsidRPr="0095378E">
        <w:t xml:space="preserve"> banking.</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7070F32B" w14:textId="6DF591B9" w:rsidR="003378C3" w:rsidRPr="003378C3" w:rsidRDefault="00CC095E" w:rsidP="003378C3">
      <w:pPr>
        <w:pStyle w:val="Heading3"/>
        <w:keepNext w:val="0"/>
        <w:numPr>
          <w:ilvl w:val="0"/>
          <w:numId w:val="0"/>
        </w:numPr>
        <w:tabs>
          <w:tab w:val="clear" w:pos="1985"/>
        </w:tabs>
        <w:spacing w:before="0" w:after="240"/>
        <w:jc w:val="both"/>
        <w:rPr>
          <w:rFonts w:cs="Times New Roman"/>
          <w:b w:val="0"/>
          <w:i w:val="0"/>
        </w:rPr>
      </w:pPr>
      <w:r w:rsidRPr="003378C3">
        <w:rPr>
          <w:b w:val="0"/>
          <w:i w:val="0"/>
          <w:sz w:val="20"/>
        </w:rPr>
        <w:t>16.1</w:t>
      </w:r>
      <w:r w:rsidR="000337F2" w:rsidRPr="003378C3">
        <w:rPr>
          <w:b w:val="0"/>
          <w:i w:val="0"/>
          <w:sz w:val="20"/>
        </w:rPr>
        <w:t xml:space="preserve"> </w:t>
      </w:r>
      <w:r w:rsidR="003378C3">
        <w:rPr>
          <w:b w:val="0"/>
          <w:i w:val="0"/>
          <w:sz w:val="20"/>
        </w:rPr>
        <w:t>Limitation of Liability</w:t>
      </w:r>
    </w:p>
    <w:p w14:paraId="615E6C6A" w14:textId="3DAF9C52" w:rsidR="00EC26EB" w:rsidRPr="00B0631C" w:rsidRDefault="00473EDE" w:rsidP="003378C3">
      <w:pPr>
        <w:rPr>
          <w:rFonts w:ascii="Arial" w:hAnsi="Arial" w:cs="Arial"/>
          <w:sz w:val="20"/>
          <w:szCs w:val="20"/>
        </w:rPr>
      </w:pPr>
      <w:r>
        <w:t>The total  liability of each Party (and its Affiliates</w:t>
      </w:r>
      <w:r>
        <w:rPr>
          <w:b/>
          <w:bCs/>
        </w:rPr>
        <w:t xml:space="preserve"> </w:t>
      </w:r>
      <w:r>
        <w:t>and subcontractors) to the other Party</w:t>
      </w:r>
      <w:r>
        <w:rPr>
          <w:b/>
          <w:bCs/>
        </w:rPr>
        <w:t xml:space="preserve"> </w:t>
      </w:r>
      <w:r>
        <w:t>(and its</w:t>
      </w:r>
      <w:r>
        <w:rPr>
          <w:b/>
          <w:bCs/>
        </w:rPr>
        <w:t xml:space="preserve"> </w:t>
      </w:r>
      <w:r>
        <w:t>Affiliates,</w:t>
      </w:r>
      <w:r>
        <w:rPr>
          <w:b/>
          <w:bCs/>
        </w:rPr>
        <w:t xml:space="preserve"> </w:t>
      </w:r>
      <w:r>
        <w:t>subcontractors and/or to any third party or otherwise whether based upon an action or claim in contract, tort (including negligence), warranty, misrepresentation, equity or otherwise (including any action or claim arising from the acts or omissions of the liable Party (or, as the case may be, its Affiliate), including any indemnity,</w:t>
      </w:r>
      <w:r>
        <w:rPr>
          <w:b/>
          <w:bCs/>
        </w:rPr>
        <w:t xml:space="preserve">  </w:t>
      </w:r>
      <w:r>
        <w:t xml:space="preserve"> or in any manner related to arising from or in connection with  this Agreement, will not in the aggregate exceed an amount equal to the charges </w:t>
      </w:r>
      <w:r>
        <w:lastRenderedPageBreak/>
        <w:t>for Services paid to Accenture under the SOW giving rise to such liability during the six-month (6) period immediately preceding the most recent event giving rise to the claim.</w:t>
      </w:r>
    </w:p>
    <w:p w14:paraId="2F3AD9A6" w14:textId="77777777" w:rsidR="00EC26EB" w:rsidRPr="00B0631C" w:rsidRDefault="00EC26EB" w:rsidP="00EC26EB">
      <w:pPr>
        <w:ind w:left="1260" w:hanging="720"/>
        <w:rPr>
          <w:rFonts w:ascii="Arial" w:hAnsi="Arial" w:cs="Arial"/>
          <w:sz w:val="20"/>
          <w:szCs w:val="20"/>
        </w:rPr>
      </w:pPr>
    </w:p>
    <w:p w14:paraId="316AA6C7" w14:textId="5ED90562" w:rsidR="00EC26EB" w:rsidRPr="005E708A" w:rsidRDefault="00EC26EB" w:rsidP="00EC26EB">
      <w:pPr>
        <w:ind w:left="720" w:hanging="720"/>
        <w:rPr>
          <w:rFonts w:ascii="Arial" w:hAnsi="Arial" w:cs="Arial"/>
          <w:b/>
          <w:sz w:val="20"/>
          <w:szCs w:val="20"/>
          <w:u w:val="single"/>
        </w:rPr>
      </w:pPr>
      <w:r w:rsidRPr="005E708A">
        <w:rPr>
          <w:rFonts w:ascii="Arial" w:hAnsi="Arial" w:cs="Arial"/>
          <w:b/>
          <w:sz w:val="20"/>
          <w:szCs w:val="20"/>
          <w:u w:val="single"/>
        </w:rPr>
        <w:t>16.2 Benchmarking</w:t>
      </w:r>
    </w:p>
    <w:p w14:paraId="46B062FB" w14:textId="5458429F" w:rsidR="00EC26EB" w:rsidRPr="00B0631C" w:rsidRDefault="00EC26EB" w:rsidP="00EC26EB">
      <w:pPr>
        <w:ind w:left="720" w:hanging="720"/>
        <w:rPr>
          <w:rFonts w:ascii="Arial" w:hAnsi="Arial" w:cs="Arial"/>
          <w:sz w:val="20"/>
          <w:szCs w:val="20"/>
        </w:rPr>
      </w:pPr>
    </w:p>
    <w:p w14:paraId="021B5484" w14:textId="77777777" w:rsidR="007C3404" w:rsidRDefault="005E708A" w:rsidP="007C3404">
      <w:pPr>
        <w:ind w:left="720" w:hanging="720"/>
        <w:rPr>
          <w:rFonts w:ascii="Arial" w:hAnsi="Arial" w:cs="Arial"/>
          <w:sz w:val="20"/>
          <w:szCs w:val="20"/>
        </w:rPr>
      </w:pPr>
      <w:r w:rsidRPr="005E708A">
        <w:rPr>
          <w:rFonts w:ascii="Arial" w:hAnsi="Arial" w:cs="Arial"/>
          <w:sz w:val="20"/>
          <w:szCs w:val="20"/>
        </w:rPr>
        <w:t>Client may, by providing 15 days notice to Accenture, during the T</w:t>
      </w:r>
      <w:r w:rsidR="007C3404">
        <w:rPr>
          <w:rFonts w:ascii="Arial" w:hAnsi="Arial" w:cs="Arial"/>
          <w:sz w:val="20"/>
          <w:szCs w:val="20"/>
        </w:rPr>
        <w:t xml:space="preserve">erm instruct the Benchmarker to </w:t>
      </w:r>
    </w:p>
    <w:p w14:paraId="206F4547" w14:textId="77777777" w:rsidR="007C3404" w:rsidRDefault="005E708A" w:rsidP="007C3404">
      <w:pPr>
        <w:ind w:left="720" w:hanging="720"/>
        <w:rPr>
          <w:rFonts w:ascii="Arial" w:hAnsi="Arial" w:cs="Arial"/>
          <w:sz w:val="20"/>
          <w:szCs w:val="20"/>
        </w:rPr>
      </w:pPr>
      <w:r w:rsidRPr="005E708A">
        <w:rPr>
          <w:rFonts w:ascii="Arial" w:hAnsi="Arial" w:cs="Arial"/>
          <w:sz w:val="20"/>
          <w:szCs w:val="20"/>
        </w:rPr>
        <w:t>separately carry out Benchmarking. The Benchmark Process may not b</w:t>
      </w:r>
      <w:r w:rsidR="007C3404">
        <w:rPr>
          <w:rFonts w:ascii="Arial" w:hAnsi="Arial" w:cs="Arial"/>
          <w:sz w:val="20"/>
          <w:szCs w:val="20"/>
        </w:rPr>
        <w:t xml:space="preserve">e conducted until the expiry of </w:t>
      </w:r>
    </w:p>
    <w:p w14:paraId="1FF9BD64" w14:textId="0FCF57FD" w:rsidR="007C3404" w:rsidRDefault="005E708A" w:rsidP="007C3404">
      <w:pPr>
        <w:ind w:left="720" w:hanging="720"/>
        <w:rPr>
          <w:rFonts w:ascii="Arial" w:hAnsi="Arial" w:cs="Arial"/>
          <w:sz w:val="20"/>
          <w:szCs w:val="20"/>
        </w:rPr>
      </w:pPr>
      <w:r w:rsidRPr="005E708A">
        <w:rPr>
          <w:rFonts w:ascii="Arial" w:hAnsi="Arial" w:cs="Arial"/>
          <w:sz w:val="20"/>
          <w:szCs w:val="20"/>
        </w:rPr>
        <w:t xml:space="preserve">the period of 18 months commencing on the Contract Effective Date. Thereafter the </w:t>
      </w:r>
    </w:p>
    <w:p w14:paraId="01F50ECD" w14:textId="77777777" w:rsidR="007C3404" w:rsidRDefault="005E708A" w:rsidP="007C3404">
      <w:pPr>
        <w:ind w:left="720" w:hanging="720"/>
        <w:rPr>
          <w:rFonts w:ascii="Arial" w:hAnsi="Arial" w:cs="Arial"/>
          <w:sz w:val="20"/>
          <w:szCs w:val="20"/>
        </w:rPr>
      </w:pPr>
      <w:r w:rsidRPr="005E708A">
        <w:rPr>
          <w:rFonts w:ascii="Arial" w:hAnsi="Arial" w:cs="Arial"/>
          <w:sz w:val="20"/>
          <w:szCs w:val="20"/>
        </w:rPr>
        <w:t xml:space="preserve">may not be subject to a Benchmark more than once every 12 months.The Parties shall bear their own </w:t>
      </w:r>
    </w:p>
    <w:p w14:paraId="54C1DFFE" w14:textId="77777777" w:rsidR="007C3404" w:rsidRDefault="005E708A" w:rsidP="007C3404">
      <w:pPr>
        <w:ind w:left="720" w:hanging="720"/>
        <w:rPr>
          <w:rFonts w:ascii="Arial" w:hAnsi="Arial" w:cs="Arial"/>
          <w:sz w:val="20"/>
          <w:szCs w:val="20"/>
        </w:rPr>
      </w:pPr>
      <w:r w:rsidRPr="005E708A">
        <w:rPr>
          <w:rFonts w:ascii="Arial" w:hAnsi="Arial" w:cs="Arial"/>
          <w:sz w:val="20"/>
          <w:szCs w:val="20"/>
        </w:rPr>
        <w:t xml:space="preserve">individual costs incurred in participating in a Benchmark Process, pay an equal share of the </w:t>
      </w:r>
    </w:p>
    <w:p w14:paraId="19528CC8" w14:textId="77777777" w:rsidR="007C3404" w:rsidRDefault="005E708A" w:rsidP="007C3404">
      <w:pPr>
        <w:ind w:left="720" w:hanging="720"/>
        <w:rPr>
          <w:rFonts w:ascii="Arial" w:hAnsi="Arial" w:cs="Arial"/>
          <w:sz w:val="20"/>
          <w:szCs w:val="20"/>
        </w:rPr>
      </w:pPr>
      <w:r w:rsidRPr="005E708A">
        <w:rPr>
          <w:rFonts w:ascii="Arial" w:hAnsi="Arial" w:cs="Arial"/>
          <w:sz w:val="20"/>
          <w:szCs w:val="20"/>
        </w:rPr>
        <w:t xml:space="preserve">Benchmark Charges and each co-operate with each other and with the Benchmarker in good faith in </w:t>
      </w:r>
    </w:p>
    <w:p w14:paraId="15EA562A" w14:textId="77777777" w:rsidR="007C3404" w:rsidRDefault="005E708A" w:rsidP="007C3404">
      <w:pPr>
        <w:ind w:left="720" w:hanging="720"/>
        <w:rPr>
          <w:rFonts w:ascii="Arial" w:hAnsi="Arial" w:cs="Arial"/>
          <w:sz w:val="20"/>
          <w:szCs w:val="20"/>
        </w:rPr>
      </w:pPr>
      <w:r w:rsidRPr="005E708A">
        <w:rPr>
          <w:rFonts w:ascii="Arial" w:hAnsi="Arial" w:cs="Arial"/>
          <w:sz w:val="20"/>
          <w:szCs w:val="20"/>
        </w:rPr>
        <w:t xml:space="preserve">relation to each Benchmark, and neither Party shall impede the Benchmarker in carrying out a </w:t>
      </w:r>
    </w:p>
    <w:p w14:paraId="25B16DC7" w14:textId="77777777" w:rsidR="007C3404" w:rsidRDefault="005E708A" w:rsidP="007C3404">
      <w:pPr>
        <w:ind w:left="720" w:hanging="720"/>
        <w:rPr>
          <w:rFonts w:ascii="Arial" w:hAnsi="Arial" w:cs="Arial"/>
          <w:sz w:val="20"/>
          <w:szCs w:val="20"/>
        </w:rPr>
      </w:pPr>
      <w:r w:rsidRPr="005E708A">
        <w:rPr>
          <w:rFonts w:ascii="Arial" w:hAnsi="Arial" w:cs="Arial"/>
          <w:sz w:val="20"/>
          <w:szCs w:val="20"/>
        </w:rPr>
        <w:t xml:space="preserve">Benchmarking. If the Charges are equal to or less than the Fair Market Price, then the Charges shall </w:t>
      </w:r>
    </w:p>
    <w:p w14:paraId="3569977A" w14:textId="77777777" w:rsidR="007C3404" w:rsidRDefault="005E708A" w:rsidP="007C3404">
      <w:pPr>
        <w:ind w:left="720" w:hanging="720"/>
        <w:rPr>
          <w:rFonts w:ascii="Arial" w:hAnsi="Arial" w:cs="Arial"/>
          <w:sz w:val="20"/>
          <w:szCs w:val="20"/>
        </w:rPr>
      </w:pPr>
      <w:r w:rsidRPr="005E708A">
        <w:rPr>
          <w:rFonts w:ascii="Arial" w:hAnsi="Arial" w:cs="Arial"/>
          <w:sz w:val="20"/>
          <w:szCs w:val="20"/>
        </w:rPr>
        <w:t xml:space="preserve">be unaffected by the Benchmark.If the Benchmarking result indicates higher price, and  If Accenture </w:t>
      </w:r>
    </w:p>
    <w:p w14:paraId="1FA338A8" w14:textId="77777777" w:rsidR="007C3404" w:rsidRDefault="005E708A" w:rsidP="007C3404">
      <w:pPr>
        <w:ind w:left="720" w:hanging="720"/>
        <w:rPr>
          <w:rFonts w:ascii="Arial" w:hAnsi="Arial" w:cs="Arial"/>
          <w:sz w:val="20"/>
          <w:szCs w:val="20"/>
        </w:rPr>
      </w:pPr>
      <w:r w:rsidRPr="005E708A">
        <w:rPr>
          <w:rFonts w:ascii="Arial" w:hAnsi="Arial" w:cs="Arial"/>
          <w:sz w:val="20"/>
          <w:szCs w:val="20"/>
        </w:rPr>
        <w:t xml:space="preserve">does not provide such plan or implement such plan to reduce the Charges as required by this Section </w:t>
      </w:r>
    </w:p>
    <w:p w14:paraId="3B646E11" w14:textId="77777777" w:rsidR="007C3404" w:rsidRDefault="005E708A" w:rsidP="007C3404">
      <w:pPr>
        <w:ind w:left="720" w:hanging="720"/>
        <w:rPr>
          <w:rFonts w:ascii="Arial" w:hAnsi="Arial" w:cs="Arial"/>
          <w:sz w:val="20"/>
          <w:szCs w:val="20"/>
        </w:rPr>
      </w:pPr>
      <w:r w:rsidRPr="005E708A">
        <w:rPr>
          <w:rFonts w:ascii="Arial" w:hAnsi="Arial" w:cs="Arial"/>
          <w:sz w:val="20"/>
          <w:szCs w:val="20"/>
        </w:rPr>
        <w:t xml:space="preserve">and the Parties cannot agree on an adjustment to the Charges through the informal dispute </w:t>
      </w:r>
    </w:p>
    <w:p w14:paraId="0EA3BC1E" w14:textId="77777777" w:rsidR="007C3404" w:rsidRDefault="005E708A" w:rsidP="007C3404">
      <w:pPr>
        <w:ind w:left="720" w:hanging="720"/>
        <w:rPr>
          <w:rFonts w:ascii="Arial" w:hAnsi="Arial" w:cs="Arial"/>
          <w:sz w:val="20"/>
          <w:szCs w:val="20"/>
        </w:rPr>
      </w:pPr>
      <w:r w:rsidRPr="005E708A">
        <w:rPr>
          <w:rFonts w:ascii="Arial" w:hAnsi="Arial" w:cs="Arial"/>
          <w:sz w:val="20"/>
          <w:szCs w:val="20"/>
        </w:rPr>
        <w:t xml:space="preserve">resolution, Client may, upon 30 days’ notice to Accenture, terminate the applicable Service </w:t>
      </w:r>
    </w:p>
    <w:p w14:paraId="430D742B" w14:textId="16DF4697" w:rsidR="00BE2B70" w:rsidRDefault="005E708A" w:rsidP="007C3404">
      <w:pPr>
        <w:ind w:left="720" w:hanging="720"/>
        <w:rPr>
          <w:rFonts w:ascii="Arial" w:hAnsi="Arial" w:cs="Arial"/>
          <w:sz w:val="20"/>
          <w:szCs w:val="20"/>
        </w:rPr>
      </w:pPr>
      <w:bookmarkStart w:id="301" w:name="_GoBack"/>
      <w:bookmarkEnd w:id="301"/>
      <w:r w:rsidRPr="005E708A">
        <w:rPr>
          <w:rFonts w:ascii="Arial" w:hAnsi="Arial" w:cs="Arial"/>
          <w:sz w:val="20"/>
          <w:szCs w:val="20"/>
        </w:rPr>
        <w:t>Agreement or the applicable Statement of Work  with payment of any termination charges.</w:t>
      </w:r>
    </w:p>
    <w:p w14:paraId="4EE72094" w14:textId="13D99B3F" w:rsidR="005E708A" w:rsidRDefault="005E708A" w:rsidP="007C3404">
      <w:pPr>
        <w:ind w:left="720" w:hanging="720"/>
        <w:rPr>
          <w:rFonts w:ascii="Arial" w:hAnsi="Arial" w:cs="Arial"/>
          <w:sz w:val="20"/>
          <w:szCs w:val="20"/>
        </w:rPr>
      </w:pPr>
    </w:p>
    <w:p w14:paraId="1E256C52" w14:textId="1CB9549E" w:rsidR="005E708A" w:rsidRDefault="005E708A" w:rsidP="00EC26EB">
      <w:pPr>
        <w:ind w:left="1260" w:hanging="720"/>
        <w:rPr>
          <w:rFonts w:ascii="Arial" w:hAnsi="Arial" w:cs="Arial"/>
          <w:sz w:val="20"/>
          <w:szCs w:val="20"/>
        </w:rPr>
      </w:pPr>
    </w:p>
    <w:p w14:paraId="0CEFE82D" w14:textId="6AAAB15B" w:rsidR="005E708A" w:rsidRDefault="005E708A" w:rsidP="00EC26EB">
      <w:pPr>
        <w:ind w:left="1260" w:hanging="720"/>
        <w:rPr>
          <w:rFonts w:ascii="Arial" w:hAnsi="Arial" w:cs="Arial"/>
          <w:sz w:val="20"/>
          <w:szCs w:val="20"/>
        </w:rPr>
      </w:pPr>
    </w:p>
    <w:p w14:paraId="3162D3F0" w14:textId="77777777" w:rsidR="005E708A" w:rsidRPr="000337F2" w:rsidRDefault="005E708A" w:rsidP="00EC26EB">
      <w:pPr>
        <w:ind w:left="1260" w:hanging="720"/>
        <w:rPr>
          <w:rFonts w:ascii="Arial" w:hAnsi="Arial" w:cs="Arial"/>
          <w:sz w:val="20"/>
          <w:szCs w:val="20"/>
        </w:rPr>
      </w:pPr>
    </w:p>
    <w:p w14:paraId="762E7AFF" w14:textId="77777777"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lastRenderedPageBreak/>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62725" w14:textId="77777777" w:rsidR="004A7223" w:rsidRDefault="004A7223" w:rsidP="0083242F">
      <w:r>
        <w:separator/>
      </w:r>
    </w:p>
    <w:p w14:paraId="03E85697" w14:textId="77777777" w:rsidR="004A7223" w:rsidRDefault="004A7223" w:rsidP="0083242F"/>
    <w:p w14:paraId="034E8F6A" w14:textId="77777777" w:rsidR="004A7223" w:rsidRDefault="004A7223"/>
  </w:endnote>
  <w:endnote w:type="continuationSeparator" w:id="0">
    <w:p w14:paraId="7DB12D30" w14:textId="77777777" w:rsidR="004A7223" w:rsidRDefault="004A7223" w:rsidP="0083242F">
      <w:r>
        <w:continuationSeparator/>
      </w:r>
    </w:p>
    <w:p w14:paraId="111F8DA4" w14:textId="77777777" w:rsidR="004A7223" w:rsidRDefault="004A7223" w:rsidP="0083242F"/>
    <w:p w14:paraId="02898228" w14:textId="77777777" w:rsidR="004A7223" w:rsidRDefault="004A7223"/>
  </w:endnote>
  <w:endnote w:type="continuationNotice" w:id="1">
    <w:p w14:paraId="377A02CF" w14:textId="77777777" w:rsidR="004A7223" w:rsidRDefault="004A72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4DBF046C" w:rsidR="00473EDE" w:rsidRPr="00E84E37" w:rsidRDefault="00473EDE"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C82E34">
      <w:rPr>
        <w:rFonts w:ascii="Arial" w:eastAsia="Times New Roman" w:hAnsi="Arial" w:cs="Arial"/>
        <w:noProof/>
      </w:rPr>
      <w:t>17</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248C4" w14:textId="77777777" w:rsidR="004A7223" w:rsidRDefault="004A7223" w:rsidP="0083242F">
      <w:r>
        <w:separator/>
      </w:r>
    </w:p>
    <w:p w14:paraId="436E32BD" w14:textId="77777777" w:rsidR="004A7223" w:rsidRDefault="004A7223" w:rsidP="0083242F"/>
    <w:p w14:paraId="759D4497" w14:textId="77777777" w:rsidR="004A7223" w:rsidRDefault="004A7223"/>
  </w:footnote>
  <w:footnote w:type="continuationSeparator" w:id="0">
    <w:p w14:paraId="6CFD1B94" w14:textId="77777777" w:rsidR="004A7223" w:rsidRDefault="004A7223" w:rsidP="0083242F">
      <w:r>
        <w:continuationSeparator/>
      </w:r>
    </w:p>
    <w:p w14:paraId="4517EB82" w14:textId="77777777" w:rsidR="004A7223" w:rsidRDefault="004A7223" w:rsidP="0083242F"/>
    <w:p w14:paraId="41B2C60C" w14:textId="77777777" w:rsidR="004A7223" w:rsidRDefault="004A7223"/>
  </w:footnote>
  <w:footnote w:type="continuationNotice" w:id="1">
    <w:p w14:paraId="69C6C0FA" w14:textId="77777777" w:rsidR="004A7223" w:rsidRDefault="004A72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4"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7"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5"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8"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2"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5"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39"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0"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2"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4"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7"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8"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0"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1"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2" w15:restartNumberingAfterBreak="0">
    <w:nsid w:val="7D626DA7"/>
    <w:multiLevelType w:val="multilevel"/>
    <w:tmpl w:val="0C09001F"/>
    <w:numStyleLink w:val="111111"/>
  </w:abstractNum>
  <w:abstractNum w:abstractNumId="53"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2"/>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4"/>
  </w:num>
  <w:num w:numId="14">
    <w:abstractNumId w:val="19"/>
  </w:num>
  <w:num w:numId="15">
    <w:abstractNumId w:val="25"/>
  </w:num>
  <w:num w:numId="16">
    <w:abstractNumId w:val="41"/>
  </w:num>
  <w:num w:numId="17">
    <w:abstractNumId w:val="38"/>
  </w:num>
  <w:num w:numId="18">
    <w:abstractNumId w:val="16"/>
  </w:num>
  <w:num w:numId="19">
    <w:abstractNumId w:val="11"/>
  </w:num>
  <w:num w:numId="20">
    <w:abstractNumId w:val="51"/>
  </w:num>
  <w:num w:numId="21">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1"/>
  </w:num>
  <w:num w:numId="23">
    <w:abstractNumId w:val="49"/>
  </w:num>
  <w:num w:numId="24">
    <w:abstractNumId w:val="46"/>
  </w:num>
  <w:num w:numId="25">
    <w:abstractNumId w:val="36"/>
  </w:num>
  <w:num w:numId="26">
    <w:abstractNumId w:val="32"/>
  </w:num>
  <w:num w:numId="27">
    <w:abstractNumId w:val="47"/>
  </w:num>
  <w:num w:numId="28">
    <w:abstractNumId w:val="24"/>
  </w:num>
  <w:num w:numId="29">
    <w:abstractNumId w:val="27"/>
  </w:num>
  <w:num w:numId="30">
    <w:abstractNumId w:val="43"/>
  </w:num>
  <w:num w:numId="31">
    <w:abstractNumId w:val="13"/>
  </w:num>
  <w:num w:numId="32">
    <w:abstractNumId w:val="33"/>
  </w:num>
  <w:num w:numId="33">
    <w:abstractNumId w:val="28"/>
  </w:num>
  <w:num w:numId="34">
    <w:abstractNumId w:val="40"/>
  </w:num>
  <w:num w:numId="35">
    <w:abstractNumId w:val="35"/>
  </w:num>
  <w:num w:numId="36">
    <w:abstractNumId w:val="50"/>
  </w:num>
  <w:num w:numId="37">
    <w:abstractNumId w:val="20"/>
  </w:num>
  <w:num w:numId="38">
    <w:abstractNumId w:val="26"/>
  </w:num>
  <w:num w:numId="39">
    <w:abstractNumId w:val="14"/>
  </w:num>
  <w:num w:numId="40">
    <w:abstractNumId w:val="10"/>
  </w:num>
  <w:num w:numId="41">
    <w:abstractNumId w:val="29"/>
  </w:num>
  <w:num w:numId="42">
    <w:abstractNumId w:val="23"/>
  </w:num>
  <w:num w:numId="43">
    <w:abstractNumId w:val="34"/>
  </w:num>
  <w:num w:numId="44">
    <w:abstractNumId w:val="15"/>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48"/>
  </w:num>
  <w:num w:numId="48">
    <w:abstractNumId w:val="22"/>
  </w:num>
  <w:num w:numId="49">
    <w:abstractNumId w:val="53"/>
  </w:num>
  <w:num w:numId="50">
    <w:abstractNumId w:val="30"/>
  </w:num>
  <w:num w:numId="51">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2"/>
  </w:num>
  <w:num w:numId="53">
    <w:abstractNumId w:val="17"/>
  </w:num>
  <w:num w:numId="5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5"/>
  </w:num>
  <w:num w:numId="57">
    <w:abstractNumId w:val="31"/>
  </w:num>
  <w:num w:numId="58">
    <w:abstractNumId w:val="52"/>
    <w:lvlOverride w:ilvl="0">
      <w:startOverride w:val="1"/>
      <w:lvl w:ilvl="0">
        <w:start w:val="1"/>
        <w:numFmt w:val="decimal"/>
        <w:pStyle w:val="Heading1"/>
        <w:lvlText w:val="%1."/>
        <w:lvlJc w:val="left"/>
        <w:pPr>
          <w:ind w:left="360" w:hanging="360"/>
        </w:pPr>
      </w:lvl>
    </w:lvlOverride>
  </w:num>
  <w:num w:numId="59">
    <w:abstractNumId w:val="41"/>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223"/>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08A"/>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4E87"/>
    <w:rsid w:val="006B4F71"/>
    <w:rsid w:val="006B547A"/>
    <w:rsid w:val="006B6A6F"/>
    <w:rsid w:val="006B76C7"/>
    <w:rsid w:val="006C0BD1"/>
    <w:rsid w:val="006C26F6"/>
    <w:rsid w:val="006C3399"/>
    <w:rsid w:val="006C3DD6"/>
    <w:rsid w:val="006C45AD"/>
    <w:rsid w:val="006C5248"/>
    <w:rsid w:val="006C5D59"/>
    <w:rsid w:val="006D039B"/>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3404"/>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598D"/>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B7015"/>
    <w:rsid w:val="00BC1694"/>
    <w:rsid w:val="00BC3618"/>
    <w:rsid w:val="00BC3DEC"/>
    <w:rsid w:val="00BC48DD"/>
    <w:rsid w:val="00BC499E"/>
    <w:rsid w:val="00BC4A95"/>
    <w:rsid w:val="00BC4DCC"/>
    <w:rsid w:val="00BC5198"/>
    <w:rsid w:val="00BC5282"/>
    <w:rsid w:val="00BC5A15"/>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4.xml><?xml version="1.0" encoding="utf-8"?>
<ds:datastoreItem xmlns:ds="http://schemas.openxmlformats.org/officeDocument/2006/customXml" ds:itemID="{A09AE39F-27ED-4CC6-B97E-40730FC0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2</TotalTime>
  <Pages>18</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4</cp:revision>
  <cp:lastPrinted>2017-08-11T05:34:00Z</cp:lastPrinted>
  <dcterms:created xsi:type="dcterms:W3CDTF">2018-07-31T11:01:00Z</dcterms:created>
  <dcterms:modified xsi:type="dcterms:W3CDTF">2018-07-31T11:03:00Z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