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7777777" w:rsidR="00BF6F15" w:rsidRPr="0095378E" w:rsidRDefault="00BF6F15" w:rsidP="00BF6F15">
      <w:pPr>
        <w:rPr>
          <w:rFonts w:ascii="Arial" w:hAnsi="Arial" w:cs="Arial"/>
          <w:sz w:val="20"/>
          <w:szCs w:val="20"/>
        </w:rPr>
      </w:pPr>
      <w:bookmarkStart w:id="0" w:name="_Ref250371678"/>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lastRenderedPageBreak/>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r w:rsidR="00D41ECB" w:rsidRPr="0095378E">
        <w:t xml:space="preserve">a </w:t>
      </w:r>
      <w:r w:rsidRPr="0095378E">
        <w:t>new environment</w:t>
      </w:r>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4B07C4">
              <w:rPr>
                <w:rFonts w:ascii="Arial" w:hAnsi="Arial" w:cs="Arial"/>
                <w:sz w:val="20"/>
                <w:szCs w:val="20"/>
              </w:rPr>
            </w:r>
            <w:r w:rsidR="004B07C4">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4B07C4">
              <w:rPr>
                <w:rFonts w:ascii="Arial" w:hAnsi="Arial" w:cs="Arial"/>
                <w:sz w:val="20"/>
                <w:szCs w:val="20"/>
              </w:rPr>
            </w:r>
            <w:r w:rsidR="004B07C4">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4B07C4">
              <w:rPr>
                <w:rFonts w:ascii="Arial" w:hAnsi="Arial" w:cs="Arial"/>
                <w:sz w:val="20"/>
                <w:szCs w:val="20"/>
              </w:rPr>
            </w:r>
            <w:r w:rsidR="004B07C4">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4B07C4">
              <w:rPr>
                <w:rFonts w:ascii="Arial" w:hAnsi="Arial" w:cs="Arial"/>
                <w:sz w:val="20"/>
                <w:szCs w:val="20"/>
              </w:rPr>
            </w:r>
            <w:r w:rsidR="004B07C4">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6C611839" w:rsidR="00FD12D0" w:rsidRPr="0095378E"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4A57009B" w14:textId="77777777" w:rsidR="00126561" w:rsidRPr="0095378E" w:rsidRDefault="00126561" w:rsidP="0021391B">
      <w:pPr>
        <w:pStyle w:val="Normal2"/>
      </w:pPr>
    </w:p>
    <w:p w14:paraId="06BF03F8" w14:textId="77777777"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 xml:space="preserve">Service Level Credit </w:t>
            </w:r>
            <w:r w:rsidRPr="00167678">
              <w:rPr>
                <w:rFonts w:ascii="Arial" w:eastAsia="Times New Roman" w:hAnsi="Arial" w:cs="Arial"/>
                <w:bCs/>
                <w:color w:val="000000"/>
                <w:sz w:val="20"/>
                <w:szCs w:val="20"/>
                <w:lang w:eastAsia="en-AU"/>
              </w:rPr>
              <w:lastRenderedPageBreak/>
              <w:t>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lastRenderedPageBreak/>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7070F32B" w14:textId="6DF591B9" w:rsidR="003378C3" w:rsidRPr="003378C3" w:rsidRDefault="00CC095E" w:rsidP="003378C3">
      <w:pPr>
        <w:pStyle w:val="Heading3"/>
        <w:keepNext w:val="0"/>
        <w:numPr>
          <w:ilvl w:val="0"/>
          <w:numId w:val="0"/>
        </w:numPr>
        <w:tabs>
          <w:tab w:val="clear" w:pos="1985"/>
        </w:tabs>
        <w:spacing w:before="0" w:after="240"/>
        <w:jc w:val="both"/>
        <w:rPr>
          <w:rFonts w:cs="Times New Roman"/>
          <w:b w:val="0"/>
          <w:i w:val="0"/>
        </w:rPr>
      </w:pPr>
      <w:r w:rsidRPr="003378C3">
        <w:rPr>
          <w:b w:val="0"/>
          <w:i w:val="0"/>
          <w:sz w:val="20"/>
        </w:rPr>
        <w:t>16.1</w:t>
      </w:r>
      <w:r w:rsidR="000337F2" w:rsidRPr="003378C3">
        <w:rPr>
          <w:b w:val="0"/>
          <w:i w:val="0"/>
          <w:sz w:val="20"/>
        </w:rPr>
        <w:t xml:space="preserve"> </w:t>
      </w:r>
      <w:r w:rsidR="003378C3">
        <w:rPr>
          <w:b w:val="0"/>
          <w:i w:val="0"/>
          <w:sz w:val="20"/>
        </w:rPr>
        <w:t>Limitation of Liability</w:t>
      </w:r>
    </w:p>
    <w:p w14:paraId="2191B2F0" w14:textId="1CE551BD" w:rsidR="003378C3" w:rsidRPr="00B0631C" w:rsidRDefault="003378C3" w:rsidP="003378C3">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B0631C">
        <w:rPr>
          <w:rFonts w:cs="Times New Roman"/>
          <w:b w:val="0"/>
          <w:i w:val="0"/>
          <w:sz w:val="20"/>
        </w:rPr>
        <w:t xml:space="preserve">Each party’s liability, whether in contract, tort, or any other theory of liability, arising out of or in connection with this Agreement, shall not exceed the lesser of: (a) </w:t>
      </w:r>
      <w:r w:rsidR="004C2867">
        <w:rPr>
          <w:rFonts w:cs="Times New Roman"/>
          <w:b w:val="0"/>
          <w:i w:val="0"/>
          <w:sz w:val="20"/>
        </w:rPr>
        <w:t>10</w:t>
      </w:r>
      <w:r w:rsidR="009A54C4">
        <w:rPr>
          <w:rFonts w:cs="Times New Roman"/>
          <w:b w:val="0"/>
          <w:i w:val="0"/>
          <w:sz w:val="20"/>
        </w:rPr>
        <w:t xml:space="preserve">0 % of </w:t>
      </w:r>
      <w:r w:rsidRPr="00B0631C">
        <w:rPr>
          <w:rFonts w:cs="Times New Roman"/>
          <w:b w:val="0"/>
          <w:i w:val="0"/>
          <w:sz w:val="20"/>
        </w:rPr>
        <w:t xml:space="preserve">the total amount paid and/or payable to Supplier by </w:t>
      </w:r>
      <w:r w:rsidR="00B0631C" w:rsidRPr="00B0631C">
        <w:rPr>
          <w:rFonts w:cs="Times New Roman"/>
          <w:b w:val="0"/>
          <w:i w:val="0"/>
          <w:sz w:val="20"/>
        </w:rPr>
        <w:t xml:space="preserve">XYZ </w:t>
      </w:r>
      <w:r w:rsidRPr="00B0631C">
        <w:rPr>
          <w:rFonts w:cs="Times New Roman"/>
          <w:b w:val="0"/>
          <w:i w:val="0"/>
          <w:sz w:val="20"/>
        </w:rPr>
        <w:t xml:space="preserve">under this Agreement during the </w:t>
      </w:r>
      <w:r w:rsidR="004C2867">
        <w:rPr>
          <w:rFonts w:cs="Times New Roman"/>
          <w:b w:val="0"/>
          <w:i w:val="0"/>
          <w:sz w:val="20"/>
        </w:rPr>
        <w:t>eighteen (18</w:t>
      </w:r>
      <w:r w:rsidRPr="00B0631C">
        <w:rPr>
          <w:rFonts w:cs="Times New Roman"/>
          <w:b w:val="0"/>
          <w:i w:val="0"/>
          <w:sz w:val="20"/>
        </w:rPr>
        <w:t>) month preceding the event giving rise to the claim, or (b) ($</w:t>
      </w:r>
      <w:r w:rsidR="00B0631C">
        <w:rPr>
          <w:rFonts w:cs="Times New Roman"/>
          <w:b w:val="0"/>
          <w:i w:val="0"/>
          <w:sz w:val="20"/>
        </w:rPr>
        <w:t>total contract value</w:t>
      </w:r>
      <w:r w:rsidRPr="00B0631C">
        <w:rPr>
          <w:rFonts w:cs="Times New Roman"/>
          <w:b w:val="0"/>
          <w:i w:val="0"/>
          <w:sz w:val="20"/>
        </w:rPr>
        <w:t xml:space="preserve">). </w:t>
      </w:r>
    </w:p>
    <w:p w14:paraId="5BDF1E69" w14:textId="77777777" w:rsidR="0035261D" w:rsidRPr="0035261D" w:rsidRDefault="0035261D" w:rsidP="0035261D">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35261D">
        <w:rPr>
          <w:rFonts w:cs="Times New Roman"/>
          <w:b w:val="0"/>
          <w:i w:val="0"/>
          <w:sz w:val="20"/>
        </w:rPr>
        <w:t>Neither party will be liable for consequential, incidental, special, indirect, or punitive dama</w:t>
      </w:r>
      <w:bookmarkStart w:id="301" w:name="_GoBack"/>
      <w:bookmarkEnd w:id="301"/>
      <w:r w:rsidRPr="0035261D">
        <w:rPr>
          <w:rFonts w:cs="Times New Roman"/>
          <w:b w:val="0"/>
          <w:i w:val="0"/>
          <w:sz w:val="20"/>
        </w:rPr>
        <w:t xml:space="preserve">ges, or for loss of revenue or profit in connection with the performance or failure to </w:t>
      </w:r>
      <w:r w:rsidRPr="0035261D">
        <w:rPr>
          <w:rFonts w:cs="Times New Roman"/>
          <w:b w:val="0"/>
          <w:i w:val="0"/>
          <w:sz w:val="20"/>
        </w:rPr>
        <w:lastRenderedPageBreak/>
        <w:t>perform under this Agreement regardless of whether such liability arises from breach of contract, tort (including negligence), or any other theory of liability.</w:t>
      </w:r>
    </w:p>
    <w:p w14:paraId="72FAE018" w14:textId="3B1E0570" w:rsidR="003378C3" w:rsidRPr="00B0631C" w:rsidRDefault="003378C3" w:rsidP="003378C3">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B0631C">
        <w:rPr>
          <w:rFonts w:cs="Times New Roman"/>
          <w:b w:val="0"/>
          <w:i w:val="0"/>
          <w:sz w:val="20"/>
        </w:rPr>
        <w:t xml:space="preserve">The limitations of liability set forth in a. and b., above, shall not apply to either party’s obligations as set forth in Section </w:t>
      </w:r>
      <w:r w:rsidR="00B0631C">
        <w:rPr>
          <w:rFonts w:cs="Times New Roman"/>
          <w:b w:val="0"/>
          <w:i w:val="0"/>
          <w:sz w:val="20"/>
        </w:rPr>
        <w:t>xx (“Information”), xx</w:t>
      </w:r>
      <w:r w:rsidRPr="00B0631C">
        <w:rPr>
          <w:rFonts w:cs="Times New Roman"/>
          <w:b w:val="0"/>
          <w:i w:val="0"/>
          <w:sz w:val="20"/>
        </w:rPr>
        <w:t xml:space="preserve"> (“Infringement of Third Party Intellectual Property Rights”), to either party’s obligations to indemnify for personal injury (including dea</w:t>
      </w:r>
      <w:r w:rsidR="00B0631C">
        <w:rPr>
          <w:rFonts w:cs="Times New Roman"/>
          <w:b w:val="0"/>
          <w:i w:val="0"/>
          <w:sz w:val="20"/>
        </w:rPr>
        <w:t>th) under Section xx</w:t>
      </w:r>
      <w:r w:rsidRPr="00B0631C">
        <w:rPr>
          <w:rFonts w:cs="Times New Roman"/>
          <w:b w:val="0"/>
          <w:i w:val="0"/>
          <w:sz w:val="20"/>
        </w:rPr>
        <w:t xml:space="preserve"> (“Indemnity”) or </w:t>
      </w:r>
      <w:r w:rsidR="00B0631C">
        <w:rPr>
          <w:rFonts w:cs="Times New Roman"/>
          <w:b w:val="0"/>
          <w:i w:val="0"/>
          <w:sz w:val="20"/>
        </w:rPr>
        <w:t>XYZ’s</w:t>
      </w:r>
      <w:r w:rsidRPr="00B0631C">
        <w:rPr>
          <w:rFonts w:cs="Times New Roman"/>
          <w:b w:val="0"/>
          <w:i w:val="0"/>
          <w:sz w:val="20"/>
        </w:rPr>
        <w:t xml:space="preserve"> non-performance of its payment obligations for Services provided or for termination or related charges pursuant to this Agreement.</w:t>
      </w:r>
    </w:p>
    <w:p w14:paraId="1D73EC56" w14:textId="77777777" w:rsidR="003378C3" w:rsidRPr="00B0631C" w:rsidRDefault="003378C3" w:rsidP="003378C3">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B0631C">
        <w:rPr>
          <w:rFonts w:cs="Times New Roman"/>
          <w:b w:val="0"/>
          <w:i w:val="0"/>
          <w:sz w:val="20"/>
        </w:rPr>
        <w:t>Each Party has a duty to mitigate the damages that would otherwise be recoverable from the other Party pursuant to this Agreement by taking appropriate and commercially reasonable actions to reduce or limit the amount of such damages.</w:t>
      </w:r>
    </w:p>
    <w:p w14:paraId="033E5D36" w14:textId="77777777" w:rsidR="003378C3" w:rsidRPr="00B0631C" w:rsidRDefault="003378C3" w:rsidP="003378C3">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B0631C">
        <w:rPr>
          <w:rFonts w:cs="Times New Roman"/>
          <w:b w:val="0"/>
          <w:i w:val="0"/>
          <w:sz w:val="20"/>
        </w:rPr>
        <w:t xml:space="preserve">Neither Party may assert against the other Party any claim through mediation, arbitration or litigation for breach or </w:t>
      </w:r>
      <w:proofErr w:type="spellStart"/>
      <w:r w:rsidRPr="00B0631C">
        <w:rPr>
          <w:rFonts w:cs="Times New Roman"/>
          <w:b w:val="0"/>
          <w:i w:val="0"/>
          <w:sz w:val="20"/>
        </w:rPr>
        <w:t>nonperformance</w:t>
      </w:r>
      <w:proofErr w:type="spellEnd"/>
      <w:r w:rsidRPr="00B0631C">
        <w:rPr>
          <w:rFonts w:cs="Times New Roman"/>
          <w:b w:val="0"/>
          <w:i w:val="0"/>
          <w:sz w:val="20"/>
        </w:rPr>
        <w:t xml:space="preserve"> in connection with this Agreement unless the asserting Party has given the other Party written notice of the claim within two years after the asserting Party first knew or reasonably should have known of the underlying facts giving rise to such claim.  </w:t>
      </w:r>
    </w:p>
    <w:p w14:paraId="615E6C6A" w14:textId="41778763" w:rsidR="00EC26EB" w:rsidRPr="00B0631C" w:rsidRDefault="00EC26EB" w:rsidP="003378C3">
      <w:pPr>
        <w:rPr>
          <w:rFonts w:ascii="Arial" w:hAnsi="Arial" w:cs="Arial"/>
          <w:sz w:val="20"/>
          <w:szCs w:val="20"/>
        </w:rPr>
      </w:pPr>
    </w:p>
    <w:p w14:paraId="2F3AD9A6" w14:textId="77777777" w:rsidR="00EC26EB" w:rsidRPr="00B0631C" w:rsidRDefault="00EC26EB" w:rsidP="00EC26EB">
      <w:pPr>
        <w:ind w:left="1260" w:hanging="720"/>
        <w:rPr>
          <w:rFonts w:ascii="Arial" w:hAnsi="Arial" w:cs="Arial"/>
          <w:sz w:val="20"/>
          <w:szCs w:val="20"/>
        </w:rPr>
      </w:pPr>
    </w:p>
    <w:p w14:paraId="316AA6C7" w14:textId="5ED90562" w:rsidR="00EC26EB" w:rsidRPr="00B0631C" w:rsidRDefault="00EC26EB" w:rsidP="00EC26EB">
      <w:pPr>
        <w:ind w:left="720" w:hanging="720"/>
        <w:rPr>
          <w:rFonts w:ascii="Arial" w:hAnsi="Arial" w:cs="Arial"/>
          <w:sz w:val="20"/>
          <w:szCs w:val="20"/>
        </w:rPr>
      </w:pPr>
      <w:r w:rsidRPr="00B0631C">
        <w:rPr>
          <w:rFonts w:ascii="Arial" w:hAnsi="Arial" w:cs="Arial"/>
          <w:sz w:val="20"/>
          <w:szCs w:val="20"/>
        </w:rPr>
        <w:t>16.2 Benchmarking</w:t>
      </w:r>
    </w:p>
    <w:p w14:paraId="46B062FB" w14:textId="5458429F" w:rsidR="00EC26EB" w:rsidRPr="00B0631C" w:rsidRDefault="00EC26EB" w:rsidP="00EC26EB">
      <w:pPr>
        <w:ind w:left="720" w:hanging="720"/>
        <w:rPr>
          <w:rFonts w:ascii="Arial" w:hAnsi="Arial" w:cs="Arial"/>
          <w:sz w:val="20"/>
          <w:szCs w:val="20"/>
        </w:rPr>
      </w:pPr>
    </w:p>
    <w:p w14:paraId="3AA44E9F" w14:textId="340A1770" w:rsidR="00EC26EB" w:rsidRPr="00B0631C" w:rsidRDefault="00EC26EB" w:rsidP="00F02D15">
      <w:pPr>
        <w:ind w:left="540"/>
        <w:rPr>
          <w:rFonts w:ascii="Arial" w:hAnsi="Arial" w:cs="Arial"/>
          <w:sz w:val="20"/>
          <w:szCs w:val="20"/>
        </w:rPr>
      </w:pPr>
      <w:r w:rsidRPr="00B0631C">
        <w:rPr>
          <w:rFonts w:ascii="Arial" w:hAnsi="Arial" w:cs="Arial"/>
          <w:sz w:val="20"/>
          <w:szCs w:val="20"/>
        </w:rPr>
        <w:t xml:space="preserve">The Parties undertake to ensure that the price of Services will remain competitive in comparison to the general market price level for equivalent Services, while taking the special characteristics of the Agreement, Service and delivery into account. The Benchmarking procedure is an important tool for evaluating the achievement of this principle during the Contract Term. The prices of Services may decrease or increase </w:t>
      </w:r>
      <w:proofErr w:type="gramStart"/>
      <w:r w:rsidRPr="00B0631C">
        <w:rPr>
          <w:rFonts w:ascii="Arial" w:hAnsi="Arial" w:cs="Arial"/>
          <w:sz w:val="20"/>
          <w:szCs w:val="20"/>
        </w:rPr>
        <w:t>as a result of</w:t>
      </w:r>
      <w:proofErr w:type="gramEnd"/>
      <w:r w:rsidRPr="00B0631C">
        <w:rPr>
          <w:rFonts w:ascii="Arial" w:hAnsi="Arial" w:cs="Arial"/>
          <w:sz w:val="20"/>
          <w:szCs w:val="20"/>
        </w:rPr>
        <w:t xml:space="preserve"> a Benchmarking project.</w:t>
      </w:r>
      <w:r w:rsidR="00F02D15" w:rsidRPr="00B0631C">
        <w:rPr>
          <w:rFonts w:ascii="Arial" w:hAnsi="Arial" w:cs="Arial"/>
          <w:sz w:val="20"/>
          <w:szCs w:val="20"/>
        </w:rPr>
        <w:t xml:space="preserve"> </w:t>
      </w:r>
      <w:r w:rsidRPr="00B0631C">
        <w:rPr>
          <w:rFonts w:ascii="Arial" w:hAnsi="Arial" w:cs="Arial"/>
          <w:sz w:val="20"/>
          <w:szCs w:val="20"/>
        </w:rPr>
        <w:t>Benchmarking will be implemented according to the following principles:</w:t>
      </w:r>
    </w:p>
    <w:p w14:paraId="4C68F9DC" w14:textId="77777777" w:rsidR="00EC26EB" w:rsidRPr="00B0631C" w:rsidRDefault="00EC26EB" w:rsidP="00EC26EB">
      <w:pPr>
        <w:ind w:left="720" w:hanging="720"/>
        <w:rPr>
          <w:rFonts w:ascii="Arial" w:hAnsi="Arial" w:cs="Arial"/>
          <w:sz w:val="20"/>
          <w:szCs w:val="20"/>
        </w:rPr>
      </w:pPr>
    </w:p>
    <w:p w14:paraId="72464D6D" w14:textId="4DC4177F" w:rsidR="00EC26EB" w:rsidRPr="00B0631C" w:rsidRDefault="00F02D15" w:rsidP="00F02D15">
      <w:pPr>
        <w:ind w:left="720" w:hanging="180"/>
        <w:rPr>
          <w:rFonts w:ascii="Arial" w:hAnsi="Arial" w:cs="Arial"/>
          <w:sz w:val="20"/>
          <w:szCs w:val="20"/>
        </w:rPr>
      </w:pPr>
      <w:r w:rsidRPr="00B0631C">
        <w:rPr>
          <w:rFonts w:ascii="Arial" w:hAnsi="Arial" w:cs="Arial"/>
          <w:sz w:val="20"/>
          <w:szCs w:val="20"/>
        </w:rPr>
        <w:t xml:space="preserve">16.2.1 </w:t>
      </w:r>
      <w:r w:rsidR="00EC26EB" w:rsidRPr="00B0631C">
        <w:rPr>
          <w:rFonts w:ascii="Arial" w:hAnsi="Arial" w:cs="Arial"/>
          <w:sz w:val="20"/>
          <w:szCs w:val="20"/>
        </w:rPr>
        <w:t>General</w:t>
      </w:r>
    </w:p>
    <w:p w14:paraId="0E154D01" w14:textId="06526F42" w:rsidR="00EC26EB" w:rsidRPr="00B0631C" w:rsidRDefault="00EC26EB" w:rsidP="00F02D15">
      <w:pPr>
        <w:ind w:left="1170"/>
        <w:rPr>
          <w:rFonts w:ascii="Arial" w:hAnsi="Arial" w:cs="Arial"/>
          <w:sz w:val="20"/>
          <w:szCs w:val="20"/>
        </w:rPr>
      </w:pPr>
      <w:r w:rsidRPr="00B0631C">
        <w:rPr>
          <w:rFonts w:ascii="Arial" w:hAnsi="Arial" w:cs="Arial"/>
          <w:sz w:val="20"/>
          <w:szCs w:val="20"/>
        </w:rPr>
        <w:t xml:space="preserve">The Client may launch a Benchmarking project no more often than once per calendar year, but not before </w:t>
      </w:r>
      <w:r w:rsidR="00F02D15" w:rsidRPr="00B0631C">
        <w:rPr>
          <w:rFonts w:ascii="Arial" w:hAnsi="Arial" w:cs="Arial"/>
          <w:sz w:val="20"/>
          <w:szCs w:val="20"/>
        </w:rPr>
        <w:t>eighteen</w:t>
      </w:r>
      <w:r w:rsidRPr="00B0631C">
        <w:rPr>
          <w:rFonts w:ascii="Arial" w:hAnsi="Arial" w:cs="Arial"/>
          <w:sz w:val="20"/>
          <w:szCs w:val="20"/>
        </w:rPr>
        <w:t xml:space="preserve"> (1</w:t>
      </w:r>
      <w:r w:rsidR="00F02D15" w:rsidRPr="00B0631C">
        <w:rPr>
          <w:rFonts w:ascii="Arial" w:hAnsi="Arial" w:cs="Arial"/>
          <w:sz w:val="20"/>
          <w:szCs w:val="20"/>
        </w:rPr>
        <w:t>8</w:t>
      </w:r>
      <w:r w:rsidRPr="00B0631C">
        <w:rPr>
          <w:rFonts w:ascii="Arial" w:hAnsi="Arial" w:cs="Arial"/>
          <w:sz w:val="20"/>
          <w:szCs w:val="20"/>
        </w:rPr>
        <w:t>) months have passed from the Transition Project’s Final Acceptanc</w:t>
      </w:r>
      <w:r w:rsidR="009A54C4">
        <w:rPr>
          <w:rFonts w:ascii="Arial" w:hAnsi="Arial" w:cs="Arial"/>
          <w:sz w:val="20"/>
          <w:szCs w:val="20"/>
        </w:rPr>
        <w:t>e</w:t>
      </w:r>
      <w:r w:rsidRPr="00B0631C">
        <w:rPr>
          <w:rFonts w:ascii="Arial" w:hAnsi="Arial" w:cs="Arial"/>
          <w:sz w:val="20"/>
          <w:szCs w:val="20"/>
        </w:rPr>
        <w:t>. Accenture can propose the launch of a Benchmarking project in accordance with the Governance Model.</w:t>
      </w:r>
    </w:p>
    <w:p w14:paraId="6237E352" w14:textId="77777777" w:rsidR="00EC26EB" w:rsidRPr="00B0631C" w:rsidRDefault="00EC26EB" w:rsidP="00EC26EB">
      <w:pPr>
        <w:ind w:left="720" w:hanging="720"/>
        <w:rPr>
          <w:rFonts w:ascii="Arial" w:hAnsi="Arial" w:cs="Arial"/>
          <w:sz w:val="20"/>
          <w:szCs w:val="20"/>
        </w:rPr>
      </w:pPr>
    </w:p>
    <w:p w14:paraId="1518B754" w14:textId="77777777" w:rsidR="00EC26EB" w:rsidRPr="00B0631C" w:rsidRDefault="00EC26EB" w:rsidP="00F02D15">
      <w:pPr>
        <w:ind w:left="1170"/>
        <w:rPr>
          <w:rFonts w:ascii="Arial" w:hAnsi="Arial" w:cs="Arial"/>
          <w:sz w:val="20"/>
          <w:szCs w:val="20"/>
        </w:rPr>
      </w:pPr>
      <w:r w:rsidRPr="00B0631C">
        <w:rPr>
          <w:rFonts w:ascii="Arial" w:hAnsi="Arial" w:cs="Arial"/>
          <w:sz w:val="20"/>
          <w:szCs w:val="20"/>
        </w:rPr>
        <w:t xml:space="preserve">It is the Parties' objective that every Benchmarking project will be completed as quickly as reasonably possible. For its part, each Party will be responsible for the Benchmarking results being ready no later than four (4) months after the start of the project. The client and Accenture will be equally responsible for the availability of information required for the Benchmarking project according to the schedule, and for the sufficient accuracy and extent of the delivered information. </w:t>
      </w:r>
    </w:p>
    <w:p w14:paraId="703DD2A0" w14:textId="77777777" w:rsidR="00EC26EB" w:rsidRPr="00B0631C" w:rsidRDefault="00EC26EB" w:rsidP="00EC26EB">
      <w:pPr>
        <w:ind w:left="720" w:hanging="720"/>
        <w:rPr>
          <w:rFonts w:ascii="Arial" w:hAnsi="Arial" w:cs="Arial"/>
          <w:sz w:val="20"/>
          <w:szCs w:val="20"/>
        </w:rPr>
      </w:pPr>
    </w:p>
    <w:p w14:paraId="0EC63E69" w14:textId="43763EF5" w:rsidR="00EC26EB" w:rsidRPr="00B0631C" w:rsidRDefault="00F02D15" w:rsidP="00F02D15">
      <w:pPr>
        <w:ind w:left="720" w:hanging="180"/>
        <w:rPr>
          <w:rFonts w:ascii="Arial" w:hAnsi="Arial" w:cs="Arial"/>
          <w:sz w:val="20"/>
          <w:szCs w:val="20"/>
        </w:rPr>
      </w:pPr>
      <w:r w:rsidRPr="00B0631C">
        <w:rPr>
          <w:rFonts w:ascii="Arial" w:hAnsi="Arial" w:cs="Arial"/>
          <w:sz w:val="20"/>
          <w:szCs w:val="20"/>
        </w:rPr>
        <w:t xml:space="preserve">16.2.2 </w:t>
      </w:r>
      <w:r w:rsidR="00EC26EB" w:rsidRPr="00B0631C">
        <w:rPr>
          <w:rFonts w:ascii="Arial" w:hAnsi="Arial" w:cs="Arial"/>
          <w:sz w:val="20"/>
          <w:szCs w:val="20"/>
        </w:rPr>
        <w:t>Benchmarking Provider</w:t>
      </w:r>
    </w:p>
    <w:p w14:paraId="66550667" w14:textId="77777777" w:rsidR="00EC26EB" w:rsidRPr="00B0631C" w:rsidRDefault="00EC26EB" w:rsidP="00F02D15">
      <w:pPr>
        <w:ind w:left="1170"/>
        <w:rPr>
          <w:rFonts w:ascii="Arial" w:hAnsi="Arial" w:cs="Arial"/>
          <w:sz w:val="20"/>
          <w:szCs w:val="20"/>
        </w:rPr>
      </w:pPr>
      <w:r w:rsidRPr="00B0631C">
        <w:rPr>
          <w:rFonts w:ascii="Arial" w:hAnsi="Arial" w:cs="Arial"/>
          <w:sz w:val="20"/>
          <w:szCs w:val="20"/>
        </w:rPr>
        <w:t xml:space="preserve">The Parties will jointly select an independent, high quality Benchmarking provider (hereinafter referred to as the Benchmarking provider) to implement the Benchmarking project. The Benchmarking provider must commit to a non-disclosure agreement, whose terms and conditions have been accepted by both Parties. The Parties will, as a rule, rely on the chosen Benchmarking provider's definitions, procedures, methods and professional discretion relating to the execution of the Benchmarking project. </w:t>
      </w:r>
    </w:p>
    <w:p w14:paraId="66E38976" w14:textId="77777777" w:rsidR="00EC26EB" w:rsidRPr="00B0631C" w:rsidRDefault="00EC26EB" w:rsidP="00EC26EB">
      <w:pPr>
        <w:ind w:left="720" w:hanging="720"/>
        <w:rPr>
          <w:rFonts w:ascii="Arial" w:hAnsi="Arial" w:cs="Arial"/>
          <w:sz w:val="20"/>
          <w:szCs w:val="20"/>
        </w:rPr>
      </w:pPr>
    </w:p>
    <w:p w14:paraId="421D7139" w14:textId="77777777" w:rsidR="00EC26EB" w:rsidRPr="00B0631C" w:rsidRDefault="00EC26EB" w:rsidP="00F02D15">
      <w:pPr>
        <w:ind w:left="720" w:firstLine="450"/>
        <w:rPr>
          <w:rFonts w:ascii="Arial" w:hAnsi="Arial" w:cs="Arial"/>
          <w:sz w:val="20"/>
          <w:szCs w:val="20"/>
        </w:rPr>
      </w:pPr>
      <w:r w:rsidRPr="00B0631C">
        <w:rPr>
          <w:rFonts w:ascii="Arial" w:hAnsi="Arial" w:cs="Arial"/>
          <w:sz w:val="20"/>
          <w:szCs w:val="20"/>
        </w:rPr>
        <w:t>The following key requirements will be set for the Benchmarking provider:</w:t>
      </w:r>
    </w:p>
    <w:p w14:paraId="7E8D6D1F" w14:textId="77777777" w:rsidR="00EC26EB" w:rsidRPr="00B0631C" w:rsidRDefault="00EC26EB" w:rsidP="00F02D15">
      <w:pPr>
        <w:ind w:left="720" w:firstLine="450"/>
        <w:rPr>
          <w:rFonts w:ascii="Arial" w:hAnsi="Arial" w:cs="Arial"/>
          <w:sz w:val="20"/>
          <w:szCs w:val="20"/>
        </w:rPr>
      </w:pPr>
      <w:r w:rsidRPr="00B0631C">
        <w:rPr>
          <w:rFonts w:ascii="Arial" w:hAnsi="Arial" w:cs="Arial"/>
          <w:sz w:val="20"/>
          <w:szCs w:val="20"/>
        </w:rPr>
        <w:t>•</w:t>
      </w:r>
      <w:r w:rsidRPr="00B0631C">
        <w:rPr>
          <w:rFonts w:ascii="Arial" w:hAnsi="Arial" w:cs="Arial"/>
          <w:sz w:val="20"/>
          <w:szCs w:val="20"/>
        </w:rPr>
        <w:tab/>
        <w:t>The company must be independent</w:t>
      </w:r>
    </w:p>
    <w:p w14:paraId="12A0412A" w14:textId="77777777" w:rsidR="00EC26EB" w:rsidRPr="00B0631C" w:rsidRDefault="00EC26EB" w:rsidP="00F02D15">
      <w:pPr>
        <w:ind w:left="1440" w:hanging="270"/>
        <w:rPr>
          <w:rFonts w:ascii="Arial" w:hAnsi="Arial" w:cs="Arial"/>
          <w:sz w:val="20"/>
          <w:szCs w:val="20"/>
        </w:rPr>
      </w:pPr>
      <w:r w:rsidRPr="00B0631C">
        <w:rPr>
          <w:rFonts w:ascii="Arial" w:hAnsi="Arial" w:cs="Arial"/>
          <w:sz w:val="20"/>
          <w:szCs w:val="20"/>
        </w:rPr>
        <w:t>•</w:t>
      </w:r>
      <w:r w:rsidRPr="00B0631C">
        <w:rPr>
          <w:rFonts w:ascii="Arial" w:hAnsi="Arial" w:cs="Arial"/>
          <w:sz w:val="20"/>
          <w:szCs w:val="20"/>
        </w:rPr>
        <w:tab/>
        <w:t>The company must be able to demonstrate experience of executing benchmarking projects in similar application service environments</w:t>
      </w:r>
    </w:p>
    <w:p w14:paraId="28F0A853" w14:textId="77777777" w:rsidR="00EC26EB" w:rsidRPr="00B0631C" w:rsidRDefault="00EC26EB" w:rsidP="00F02D15">
      <w:pPr>
        <w:ind w:left="1440" w:hanging="270"/>
        <w:rPr>
          <w:rFonts w:ascii="Arial" w:hAnsi="Arial" w:cs="Arial"/>
          <w:sz w:val="20"/>
          <w:szCs w:val="20"/>
        </w:rPr>
      </w:pPr>
      <w:r w:rsidRPr="00B0631C">
        <w:rPr>
          <w:rFonts w:ascii="Arial" w:hAnsi="Arial" w:cs="Arial"/>
          <w:sz w:val="20"/>
          <w:szCs w:val="20"/>
        </w:rPr>
        <w:t>•</w:t>
      </w:r>
      <w:r w:rsidRPr="00B0631C">
        <w:rPr>
          <w:rFonts w:ascii="Arial" w:hAnsi="Arial" w:cs="Arial"/>
          <w:sz w:val="20"/>
          <w:szCs w:val="20"/>
        </w:rPr>
        <w:tab/>
        <w:t xml:space="preserve">The company uses a reliable and </w:t>
      </w:r>
      <w:proofErr w:type="gramStart"/>
      <w:r w:rsidRPr="00B0631C">
        <w:rPr>
          <w:rFonts w:ascii="Arial" w:hAnsi="Arial" w:cs="Arial"/>
          <w:sz w:val="20"/>
          <w:szCs w:val="20"/>
        </w:rPr>
        <w:t>high quality</w:t>
      </w:r>
      <w:proofErr w:type="gramEnd"/>
      <w:r w:rsidRPr="00B0631C">
        <w:rPr>
          <w:rFonts w:ascii="Arial" w:hAnsi="Arial" w:cs="Arial"/>
          <w:sz w:val="20"/>
          <w:szCs w:val="20"/>
        </w:rPr>
        <w:t xml:space="preserve"> model for the normalisation of reference data</w:t>
      </w:r>
    </w:p>
    <w:p w14:paraId="3376373E" w14:textId="77777777" w:rsidR="00EC26EB" w:rsidRPr="00EC26EB" w:rsidRDefault="00EC26EB" w:rsidP="00F02D15">
      <w:pPr>
        <w:ind w:left="1440" w:hanging="27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The company has access to a reliable and extensive set of benchmarking reference data</w:t>
      </w:r>
    </w:p>
    <w:p w14:paraId="59321D1D" w14:textId="16BA9097" w:rsidR="00EC26EB" w:rsidRPr="00EC26EB" w:rsidRDefault="00EC26EB" w:rsidP="00F02D15">
      <w:pPr>
        <w:ind w:left="720" w:firstLine="450"/>
        <w:rPr>
          <w:rFonts w:ascii="Arial" w:hAnsi="Arial" w:cs="Arial"/>
          <w:sz w:val="20"/>
          <w:szCs w:val="20"/>
        </w:rPr>
      </w:pPr>
      <w:r w:rsidRPr="00EC26EB">
        <w:rPr>
          <w:rFonts w:ascii="Arial" w:hAnsi="Arial" w:cs="Arial"/>
          <w:sz w:val="20"/>
          <w:szCs w:val="20"/>
        </w:rPr>
        <w:lastRenderedPageBreak/>
        <w:t>•</w:t>
      </w:r>
      <w:r w:rsidRPr="00EC26EB">
        <w:rPr>
          <w:rFonts w:ascii="Arial" w:hAnsi="Arial" w:cs="Arial"/>
          <w:sz w:val="20"/>
          <w:szCs w:val="20"/>
        </w:rPr>
        <w:tab/>
        <w:t>The company will handle all information entrusted to it confidentially</w:t>
      </w:r>
    </w:p>
    <w:p w14:paraId="7293C856" w14:textId="77777777" w:rsidR="00EC26EB" w:rsidRPr="00EC26EB" w:rsidRDefault="00EC26EB" w:rsidP="00F02D15">
      <w:pPr>
        <w:ind w:left="1440" w:hanging="27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The company is not a direct competitor of the Provider or its Subcontractors relating to the Services in this Agreement</w:t>
      </w:r>
    </w:p>
    <w:p w14:paraId="2A796D2D" w14:textId="77777777" w:rsidR="00EC26EB" w:rsidRPr="00EC26EB" w:rsidRDefault="00EC26EB" w:rsidP="00EC26EB">
      <w:pPr>
        <w:ind w:left="720" w:hanging="720"/>
        <w:rPr>
          <w:rFonts w:ascii="Arial" w:hAnsi="Arial" w:cs="Arial"/>
          <w:sz w:val="20"/>
          <w:szCs w:val="20"/>
        </w:rPr>
      </w:pPr>
    </w:p>
    <w:p w14:paraId="0F5E1A69" w14:textId="37A192FB" w:rsidR="00EC26EB" w:rsidRPr="00EC26EB" w:rsidRDefault="00F02D15" w:rsidP="00F02D15">
      <w:pPr>
        <w:ind w:left="1170" w:hanging="630"/>
        <w:rPr>
          <w:rFonts w:ascii="Arial" w:hAnsi="Arial" w:cs="Arial"/>
          <w:sz w:val="20"/>
          <w:szCs w:val="20"/>
        </w:rPr>
      </w:pPr>
      <w:r>
        <w:rPr>
          <w:rFonts w:ascii="Arial" w:hAnsi="Arial" w:cs="Arial"/>
          <w:sz w:val="20"/>
          <w:szCs w:val="20"/>
        </w:rPr>
        <w:t xml:space="preserve">16.2.3 </w:t>
      </w:r>
      <w:r w:rsidR="00EC26EB" w:rsidRPr="00EC26EB">
        <w:rPr>
          <w:rFonts w:ascii="Arial" w:hAnsi="Arial" w:cs="Arial"/>
          <w:sz w:val="20"/>
          <w:szCs w:val="20"/>
        </w:rPr>
        <w:t>The Parties will split the fees / costs of the Benchmarking provider (50 / 50). The Service Recipient and Provider will each be responsible for their own costs relating to the Benchmarking project.</w:t>
      </w:r>
    </w:p>
    <w:p w14:paraId="2827F76D" w14:textId="77777777" w:rsidR="00EC26EB" w:rsidRPr="00EC26EB" w:rsidRDefault="00EC26EB" w:rsidP="00EC26EB">
      <w:pPr>
        <w:ind w:left="720" w:hanging="720"/>
        <w:rPr>
          <w:rFonts w:ascii="Arial" w:hAnsi="Arial" w:cs="Arial"/>
          <w:sz w:val="20"/>
          <w:szCs w:val="20"/>
        </w:rPr>
      </w:pPr>
    </w:p>
    <w:p w14:paraId="204BDCCD" w14:textId="01EEBEFB" w:rsidR="00EC26EB" w:rsidRPr="00EC26EB" w:rsidRDefault="00F02D15" w:rsidP="00F02D15">
      <w:pPr>
        <w:ind w:left="1170" w:hanging="630"/>
        <w:rPr>
          <w:rFonts w:ascii="Arial" w:hAnsi="Arial" w:cs="Arial"/>
          <w:sz w:val="20"/>
          <w:szCs w:val="20"/>
        </w:rPr>
      </w:pPr>
      <w:r>
        <w:rPr>
          <w:rFonts w:ascii="Arial" w:hAnsi="Arial" w:cs="Arial"/>
          <w:sz w:val="20"/>
          <w:szCs w:val="20"/>
        </w:rPr>
        <w:t xml:space="preserve">16.2.4 </w:t>
      </w:r>
      <w:r w:rsidR="00EC26EB" w:rsidRPr="00EC26EB">
        <w:rPr>
          <w:rFonts w:ascii="Arial" w:hAnsi="Arial" w:cs="Arial"/>
          <w:sz w:val="20"/>
          <w:szCs w:val="20"/>
        </w:rPr>
        <w:t xml:space="preserve">Once Parties have received the results of the Benchmarking project, the Parties will meet within 15 days to discuss, in a constructive spirit, a plan for changing the prices and other aspects of the Service to correspond to the level of the Benchmark target price. This will only be done if the total service price or a unit price differs from the Benchmark target price. Changes made </w:t>
      </w:r>
      <w:proofErr w:type="gramStart"/>
      <w:r w:rsidR="00EC26EB" w:rsidRPr="00EC26EB">
        <w:rPr>
          <w:rFonts w:ascii="Arial" w:hAnsi="Arial" w:cs="Arial"/>
          <w:sz w:val="20"/>
          <w:szCs w:val="20"/>
        </w:rPr>
        <w:t>on the basis of</w:t>
      </w:r>
      <w:proofErr w:type="gramEnd"/>
      <w:r w:rsidR="00EC26EB" w:rsidRPr="00EC26EB">
        <w:rPr>
          <w:rFonts w:ascii="Arial" w:hAnsi="Arial" w:cs="Arial"/>
          <w:sz w:val="20"/>
          <w:szCs w:val="20"/>
        </w:rPr>
        <w:t xml:space="preserve"> Benchmarking projects have been limited as follows:</w:t>
      </w:r>
    </w:p>
    <w:p w14:paraId="196273E6" w14:textId="77777777" w:rsidR="00EC26EB" w:rsidRPr="00EC26EB" w:rsidRDefault="00EC26EB" w:rsidP="00EC26EB">
      <w:pPr>
        <w:ind w:left="720" w:hanging="720"/>
        <w:rPr>
          <w:rFonts w:ascii="Arial" w:hAnsi="Arial" w:cs="Arial"/>
          <w:sz w:val="20"/>
          <w:szCs w:val="20"/>
        </w:rPr>
      </w:pPr>
    </w:p>
    <w:p w14:paraId="710506B5" w14:textId="77777777" w:rsidR="00EC26EB" w:rsidRPr="00EC26EB" w:rsidRDefault="00EC26EB" w:rsidP="00F02D15">
      <w:pPr>
        <w:ind w:left="720" w:firstLine="45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Any reduction in total price or any unit price is limited to 10 % of the current price.</w:t>
      </w:r>
    </w:p>
    <w:p w14:paraId="68DF4AE2" w14:textId="77777777" w:rsidR="00EC26EB" w:rsidRPr="00EC26EB" w:rsidRDefault="00EC26EB" w:rsidP="00F02D15">
      <w:pPr>
        <w:ind w:left="720" w:firstLine="45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Any increase in total price or any unit price is limited to 5 % of the current price.</w:t>
      </w:r>
    </w:p>
    <w:p w14:paraId="5948A720" w14:textId="77777777" w:rsidR="00EC26EB" w:rsidRPr="00EC26EB" w:rsidRDefault="00EC26EB" w:rsidP="00EC26EB">
      <w:pPr>
        <w:ind w:left="720" w:hanging="720"/>
        <w:rPr>
          <w:rFonts w:ascii="Arial" w:hAnsi="Arial" w:cs="Arial"/>
          <w:sz w:val="20"/>
          <w:szCs w:val="20"/>
        </w:rPr>
      </w:pPr>
    </w:p>
    <w:p w14:paraId="53406D76" w14:textId="68F481E9" w:rsidR="00EC26EB" w:rsidRPr="00EC26EB" w:rsidRDefault="00F02D15" w:rsidP="00F02D15">
      <w:pPr>
        <w:ind w:left="1170" w:hanging="630"/>
        <w:rPr>
          <w:rFonts w:ascii="Arial" w:hAnsi="Arial" w:cs="Arial"/>
          <w:sz w:val="20"/>
          <w:szCs w:val="20"/>
        </w:rPr>
      </w:pPr>
      <w:r>
        <w:rPr>
          <w:rFonts w:ascii="Arial" w:hAnsi="Arial" w:cs="Arial"/>
          <w:sz w:val="20"/>
          <w:szCs w:val="20"/>
        </w:rPr>
        <w:t xml:space="preserve">16.2.5 </w:t>
      </w:r>
      <w:r w:rsidR="00EC26EB" w:rsidRPr="00EC26EB">
        <w:rPr>
          <w:rFonts w:ascii="Arial" w:hAnsi="Arial" w:cs="Arial"/>
          <w:sz w:val="20"/>
          <w:szCs w:val="20"/>
        </w:rPr>
        <w:t>The Benchmarking project results include also sufficient information on how the Benchmark target price was calculated, so that the Parties can verify the quality of the Benchmarking project results. However, this information must not contain information that can endanger the confidentiality of the peer group organisations and their data.</w:t>
      </w:r>
    </w:p>
    <w:p w14:paraId="69B424DA" w14:textId="77777777" w:rsidR="00EC26EB" w:rsidRPr="00EC26EB" w:rsidRDefault="00EC26EB" w:rsidP="00EC26EB">
      <w:pPr>
        <w:ind w:left="720" w:hanging="720"/>
        <w:rPr>
          <w:rFonts w:ascii="Arial" w:hAnsi="Arial" w:cs="Arial"/>
          <w:sz w:val="20"/>
          <w:szCs w:val="20"/>
        </w:rPr>
      </w:pPr>
    </w:p>
    <w:p w14:paraId="5900B2FD" w14:textId="2A557C0E" w:rsidR="00EC26EB" w:rsidRDefault="00F02D15" w:rsidP="00F02D15">
      <w:pPr>
        <w:ind w:left="1170" w:hanging="630"/>
        <w:rPr>
          <w:rFonts w:ascii="Arial" w:hAnsi="Arial" w:cs="Arial"/>
          <w:sz w:val="20"/>
          <w:szCs w:val="20"/>
        </w:rPr>
      </w:pPr>
      <w:r>
        <w:rPr>
          <w:rFonts w:ascii="Arial" w:hAnsi="Arial" w:cs="Arial"/>
          <w:sz w:val="20"/>
          <w:szCs w:val="20"/>
        </w:rPr>
        <w:t xml:space="preserve">16.2.6 </w:t>
      </w:r>
      <w:r w:rsidR="00EC26EB" w:rsidRPr="00EC26EB">
        <w:rPr>
          <w:rFonts w:ascii="Arial" w:hAnsi="Arial" w:cs="Arial"/>
          <w:sz w:val="20"/>
          <w:szCs w:val="20"/>
        </w:rPr>
        <w:t>If the Parties are unable to agree on the changes to the Agreement within 60 days of receiving the Benchmarking results, the Benchmarking provider will be invited to take part in the negotiations so that a solution might be found. In such cases, the Benchmarking provider will negotiate together and individually with each Party and make a proposal for resolving the situation. The final decision on changing the prices and/or other possible actions will be made according to the Governance Model, at a sufficiently high escalation level. It is of the Parties’ intent that the new prices based on the Benchmarking project will be used within 90 days from receiving the Benchmarking results.</w:t>
      </w:r>
    </w:p>
    <w:p w14:paraId="430D742B" w14:textId="70FCE85A" w:rsidR="00BE2B70" w:rsidRPr="000337F2" w:rsidRDefault="00BE2B70" w:rsidP="00EC26EB">
      <w:pPr>
        <w:ind w:left="1260" w:hanging="720"/>
        <w:rPr>
          <w:rFonts w:ascii="Arial" w:hAnsi="Arial" w:cs="Arial"/>
          <w:sz w:val="20"/>
          <w:szCs w:val="20"/>
        </w:rPr>
      </w:pPr>
      <w:r w:rsidRPr="000337F2">
        <w:rPr>
          <w:rFonts w:ascii="Arial" w:hAnsi="Arial" w:cs="Arial"/>
          <w:sz w:val="20"/>
          <w:szCs w:val="20"/>
        </w:rPr>
        <w:br w:type="page"/>
      </w:r>
    </w:p>
    <w:p w14:paraId="762E7AFF" w14:textId="77777777" w:rsidR="00FB3DC5" w:rsidRPr="0095378E" w:rsidRDefault="00FB3DC5" w:rsidP="0083242F">
      <w:pPr>
        <w:rPr>
          <w:rFonts w:ascii="Arial" w:hAnsi="Arial" w:cs="Arial"/>
          <w:b/>
          <w:sz w:val="20"/>
          <w:szCs w:val="20"/>
        </w:rPr>
      </w:pPr>
      <w:r w:rsidRPr="0095378E">
        <w:rPr>
          <w:rFonts w:ascii="Arial" w:hAnsi="Arial" w:cs="Arial"/>
          <w:b/>
          <w:sz w:val="20"/>
          <w:szCs w:val="20"/>
        </w:rPr>
        <w:lastRenderedPageBreak/>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02343" w14:textId="77777777" w:rsidR="004B07C4" w:rsidRDefault="004B07C4" w:rsidP="0083242F">
      <w:r>
        <w:separator/>
      </w:r>
    </w:p>
    <w:p w14:paraId="34459735" w14:textId="77777777" w:rsidR="004B07C4" w:rsidRDefault="004B07C4" w:rsidP="0083242F"/>
    <w:p w14:paraId="6CC6AC3C" w14:textId="77777777" w:rsidR="004B07C4" w:rsidRDefault="004B07C4"/>
  </w:endnote>
  <w:endnote w:type="continuationSeparator" w:id="0">
    <w:p w14:paraId="1CE298C1" w14:textId="77777777" w:rsidR="004B07C4" w:rsidRDefault="004B07C4" w:rsidP="0083242F">
      <w:r>
        <w:continuationSeparator/>
      </w:r>
    </w:p>
    <w:p w14:paraId="3C0AEAB2" w14:textId="77777777" w:rsidR="004B07C4" w:rsidRDefault="004B07C4" w:rsidP="0083242F"/>
    <w:p w14:paraId="09DA8C8E" w14:textId="77777777" w:rsidR="004B07C4" w:rsidRDefault="004B07C4"/>
  </w:endnote>
  <w:endnote w:type="continuationNotice" w:id="1">
    <w:p w14:paraId="094A4D42" w14:textId="77777777" w:rsidR="004B07C4" w:rsidRDefault="004B07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55559A2E" w:rsidR="005B16AC" w:rsidRPr="00E84E37" w:rsidRDefault="005B16AC"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403C36">
      <w:rPr>
        <w:rFonts w:ascii="Arial" w:eastAsia="Times New Roman" w:hAnsi="Arial" w:cs="Arial"/>
        <w:noProof/>
      </w:rPr>
      <w:t>19</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F8A62" w14:textId="77777777" w:rsidR="004B07C4" w:rsidRDefault="004B07C4" w:rsidP="0083242F">
      <w:r>
        <w:separator/>
      </w:r>
    </w:p>
    <w:p w14:paraId="2E8C9F87" w14:textId="77777777" w:rsidR="004B07C4" w:rsidRDefault="004B07C4" w:rsidP="0083242F"/>
    <w:p w14:paraId="63D0D449" w14:textId="77777777" w:rsidR="004B07C4" w:rsidRDefault="004B07C4"/>
  </w:footnote>
  <w:footnote w:type="continuationSeparator" w:id="0">
    <w:p w14:paraId="329A0C92" w14:textId="77777777" w:rsidR="004B07C4" w:rsidRDefault="004B07C4" w:rsidP="0083242F">
      <w:r>
        <w:continuationSeparator/>
      </w:r>
    </w:p>
    <w:p w14:paraId="5AE0F948" w14:textId="77777777" w:rsidR="004B07C4" w:rsidRDefault="004B07C4" w:rsidP="0083242F"/>
    <w:p w14:paraId="03C81A7F" w14:textId="77777777" w:rsidR="004B07C4" w:rsidRDefault="004B07C4"/>
  </w:footnote>
  <w:footnote w:type="continuationNotice" w:id="1">
    <w:p w14:paraId="4725B5E7" w14:textId="77777777" w:rsidR="004B07C4" w:rsidRDefault="004B07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4"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7"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5"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8"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2"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5"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39"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0"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2"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4"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7"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8"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0"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1"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2" w15:restartNumberingAfterBreak="0">
    <w:nsid w:val="7D626DA7"/>
    <w:multiLevelType w:val="multilevel"/>
    <w:tmpl w:val="0C09001F"/>
    <w:numStyleLink w:val="111111"/>
  </w:abstractNum>
  <w:abstractNum w:abstractNumId="53"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2"/>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4"/>
  </w:num>
  <w:num w:numId="14">
    <w:abstractNumId w:val="19"/>
  </w:num>
  <w:num w:numId="15">
    <w:abstractNumId w:val="25"/>
  </w:num>
  <w:num w:numId="16">
    <w:abstractNumId w:val="41"/>
  </w:num>
  <w:num w:numId="17">
    <w:abstractNumId w:val="38"/>
  </w:num>
  <w:num w:numId="18">
    <w:abstractNumId w:val="16"/>
  </w:num>
  <w:num w:numId="19">
    <w:abstractNumId w:val="11"/>
  </w:num>
  <w:num w:numId="20">
    <w:abstractNumId w:val="51"/>
  </w:num>
  <w:num w:numId="21">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1"/>
  </w:num>
  <w:num w:numId="23">
    <w:abstractNumId w:val="49"/>
  </w:num>
  <w:num w:numId="24">
    <w:abstractNumId w:val="46"/>
  </w:num>
  <w:num w:numId="25">
    <w:abstractNumId w:val="36"/>
  </w:num>
  <w:num w:numId="26">
    <w:abstractNumId w:val="32"/>
  </w:num>
  <w:num w:numId="27">
    <w:abstractNumId w:val="47"/>
  </w:num>
  <w:num w:numId="28">
    <w:abstractNumId w:val="24"/>
  </w:num>
  <w:num w:numId="29">
    <w:abstractNumId w:val="27"/>
  </w:num>
  <w:num w:numId="30">
    <w:abstractNumId w:val="43"/>
  </w:num>
  <w:num w:numId="31">
    <w:abstractNumId w:val="13"/>
  </w:num>
  <w:num w:numId="32">
    <w:abstractNumId w:val="33"/>
  </w:num>
  <w:num w:numId="33">
    <w:abstractNumId w:val="28"/>
  </w:num>
  <w:num w:numId="34">
    <w:abstractNumId w:val="40"/>
  </w:num>
  <w:num w:numId="35">
    <w:abstractNumId w:val="35"/>
  </w:num>
  <w:num w:numId="36">
    <w:abstractNumId w:val="50"/>
  </w:num>
  <w:num w:numId="37">
    <w:abstractNumId w:val="20"/>
  </w:num>
  <w:num w:numId="38">
    <w:abstractNumId w:val="26"/>
  </w:num>
  <w:num w:numId="39">
    <w:abstractNumId w:val="14"/>
  </w:num>
  <w:num w:numId="40">
    <w:abstractNumId w:val="10"/>
  </w:num>
  <w:num w:numId="41">
    <w:abstractNumId w:val="29"/>
  </w:num>
  <w:num w:numId="42">
    <w:abstractNumId w:val="23"/>
  </w:num>
  <w:num w:numId="43">
    <w:abstractNumId w:val="34"/>
  </w:num>
  <w:num w:numId="44">
    <w:abstractNumId w:val="15"/>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48"/>
  </w:num>
  <w:num w:numId="48">
    <w:abstractNumId w:val="22"/>
  </w:num>
  <w:num w:numId="49">
    <w:abstractNumId w:val="53"/>
  </w:num>
  <w:num w:numId="50">
    <w:abstractNumId w:val="30"/>
  </w:num>
  <w:num w:numId="51">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2"/>
  </w:num>
  <w:num w:numId="53">
    <w:abstractNumId w:val="17"/>
  </w:num>
  <w:num w:numId="5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5"/>
  </w:num>
  <w:num w:numId="57">
    <w:abstractNumId w:val="31"/>
  </w:num>
  <w:num w:numId="58">
    <w:abstractNumId w:val="52"/>
    <w:lvlOverride w:ilvl="0">
      <w:startOverride w:val="1"/>
      <w:lvl w:ilvl="0">
        <w:start w:val="1"/>
        <w:numFmt w:val="decimal"/>
        <w:pStyle w:val="Heading1"/>
        <w:lvlText w:val="%1."/>
        <w:lvlJc w:val="left"/>
        <w:pPr>
          <w:ind w:left="360" w:hanging="360"/>
        </w:pPr>
      </w:lvl>
    </w:lvlOverride>
  </w:num>
  <w:num w:numId="59">
    <w:abstractNumId w:val="41"/>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07C4"/>
    <w:rsid w:val="004B1B42"/>
    <w:rsid w:val="004B2A8C"/>
    <w:rsid w:val="004B4322"/>
    <w:rsid w:val="004C0057"/>
    <w:rsid w:val="004C02A8"/>
    <w:rsid w:val="004C0FE5"/>
    <w:rsid w:val="004C21A8"/>
    <w:rsid w:val="004C2867"/>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4E87"/>
    <w:rsid w:val="006B4F71"/>
    <w:rsid w:val="006B547A"/>
    <w:rsid w:val="006B6A6F"/>
    <w:rsid w:val="006B76C7"/>
    <w:rsid w:val="006C0BD1"/>
    <w:rsid w:val="006C26F6"/>
    <w:rsid w:val="006C3399"/>
    <w:rsid w:val="006C3DD6"/>
    <w:rsid w:val="006C45AD"/>
    <w:rsid w:val="006C5248"/>
    <w:rsid w:val="006C5D59"/>
    <w:rsid w:val="006D039B"/>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4153"/>
    <w:rsid w:val="008C46AF"/>
    <w:rsid w:val="008C4787"/>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A15"/>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CEE"/>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7964F4-8248-4A54-8B1F-ABFF2A088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0</TotalTime>
  <Pages>19</Pages>
  <Words>5042</Words>
  <Characters>28744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33719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Vijay Kotwal, Vaibhav</cp:lastModifiedBy>
  <cp:revision>3</cp:revision>
  <cp:lastPrinted>2017-08-11T05:34:00Z</cp:lastPrinted>
  <dcterms:created xsi:type="dcterms:W3CDTF">2018-07-25T06:05:00Z</dcterms:created>
  <dcterms:modified xsi:type="dcterms:W3CDTF">2018-08-20T17:03:00Z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